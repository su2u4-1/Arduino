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0F7" w:rsidRDefault="00D9008A">
      <w:pPr>
        <w:jc w:val="center"/>
      </w:pPr>
      <w:r>
        <w:t>科技應用專題</w:t>
      </w:r>
      <w:r>
        <w:t>-</w:t>
      </w:r>
      <w:r>
        <w:t>智慧家居專題報告</w:t>
      </w:r>
    </w:p>
    <w:p w:rsidR="003040F7" w:rsidRDefault="00D9008A">
      <w:pPr>
        <w:jc w:val="center"/>
      </w:pPr>
      <w:r>
        <w:t>班級</w:t>
      </w:r>
      <w:r>
        <w:t>:316</w:t>
      </w:r>
    </w:p>
    <w:p w:rsidR="003040F7" w:rsidRDefault="00D9008A">
      <w:pPr>
        <w:jc w:val="center"/>
      </w:pPr>
      <w:r>
        <w:t>組別：第</w:t>
      </w:r>
      <w:r>
        <w:t>2</w:t>
      </w:r>
      <w:r>
        <w:t xml:space="preserve">組　</w:t>
      </w:r>
    </w:p>
    <w:p w:rsidR="003040F7" w:rsidRDefault="00D9008A">
      <w:pPr>
        <w:jc w:val="center"/>
      </w:pPr>
      <w:r>
        <w:t>座號姓名：</w:t>
      </w:r>
      <w:r>
        <w:t>02</w:t>
      </w:r>
      <w:r>
        <w:t>王</w:t>
      </w:r>
      <w:r>
        <w:rPr>
          <w:rFonts w:hint="eastAsia"/>
        </w:rPr>
        <w:t>政軒</w:t>
      </w:r>
      <w:r>
        <w:t>、</w:t>
      </w:r>
      <w:r>
        <w:rPr>
          <w:rFonts w:hint="eastAsia"/>
        </w:rPr>
        <w:t>17</w:t>
      </w:r>
      <w:r>
        <w:rPr>
          <w:rFonts w:hint="eastAsia"/>
        </w:rPr>
        <w:t>張閎翔、</w:t>
      </w:r>
      <w:r>
        <w:rPr>
          <w:rFonts w:hint="eastAsia"/>
        </w:rPr>
        <w:t>27</w:t>
      </w:r>
      <w:r>
        <w:rPr>
          <w:rFonts w:hint="eastAsia"/>
        </w:rPr>
        <w:t>蘇定澤</w:t>
      </w:r>
    </w:p>
    <w:p w:rsidR="003040F7" w:rsidRDefault="003040F7">
      <w:pPr>
        <w:jc w:val="center"/>
      </w:pPr>
    </w:p>
    <w:p w:rsidR="003040F7" w:rsidRDefault="00D9008A">
      <w:r>
        <w:t>專題名稱：</w:t>
      </w:r>
      <w:r w:rsidR="00CB24D6">
        <w:rPr>
          <w:rFonts w:hint="eastAsia"/>
        </w:rPr>
        <w:t>密碼鎖</w:t>
      </w:r>
      <w:bookmarkStart w:id="0" w:name="_GoBack"/>
      <w:bookmarkEnd w:id="0"/>
    </w:p>
    <w:p w:rsidR="003040F7" w:rsidRDefault="003040F7"/>
    <w:p w:rsidR="003040F7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是否為自創程式(5%)：</w:t>
      </w:r>
      <w:r>
        <w:rPr>
          <w:rFonts w:ascii="新細明體" w:eastAsia="新細明體" w:hAnsi="新細明體" w:cs="新細明體" w:hint="eastAsia"/>
          <w:color w:val="000000"/>
        </w:rPr>
        <w:t>是</w:t>
      </w:r>
    </w:p>
    <w:p w:rsidR="00D9008A" w:rsidRPr="00D9008A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:rsidR="003040F7" w:rsidRDefault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材料/模組清單(5%)：</w:t>
      </w:r>
    </w:p>
    <w:p w:rsidR="003040F7" w:rsidRDefault="00D9008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eastAsia="Calibri"/>
          <w:color w:val="000000"/>
        </w:rPr>
        <w:t xml:space="preserve">Arduino </w:t>
      </w:r>
      <w:proofErr w:type="spellStart"/>
      <w:r>
        <w:rPr>
          <w:rFonts w:eastAsia="Calibri"/>
          <w:color w:val="000000"/>
        </w:rPr>
        <w:t>uno</w:t>
      </w:r>
      <w:proofErr w:type="spellEnd"/>
      <w:r>
        <w:rPr>
          <w:rFonts w:eastAsia="Calibri"/>
          <w:color w:val="000000"/>
        </w:rPr>
        <w:t xml:space="preserve"> 版 x1 、 按鈕x1 、 LEDx1、杜邦線x7。</w:t>
      </w:r>
    </w:p>
    <w:p w:rsidR="003040F7" w:rsidRDefault="003040F7"/>
    <w:p w:rsidR="003040F7" w:rsidRDefault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電路控制動作說明(10%)： </w:t>
      </w:r>
    </w:p>
    <w:p w:rsidR="003040F7" w:rsidRPr="00D9008A" w:rsidRDefault="00D9008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>
        <w:rPr>
          <w:rFonts w:asciiTheme="minorEastAsia" w:hAnsiTheme="minorEastAsia"/>
          <w:color w:val="000000"/>
        </w:rPr>
        <w:t>……</w:t>
      </w:r>
    </w:p>
    <w:p w:rsidR="003040F7" w:rsidRDefault="003040F7"/>
    <w:p w:rsidR="00D9008A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rFonts w:eastAsia="Calibri"/>
          <w:color w:val="000000"/>
        </w:rPr>
        <w:t>流程圖(20%)：</w:t>
      </w:r>
    </w:p>
    <w:p w:rsidR="003040F7" w:rsidRPr="00D9008A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  <w:rPr>
          <w:b/>
          <w:u w:val="single"/>
        </w:rPr>
      </w:pPr>
      <w:r w:rsidRPr="00D9008A">
        <w:rPr>
          <w:rFonts w:asciiTheme="minorEastAsia" w:hAnsiTheme="minorEastAsia"/>
          <w:color w:val="000000"/>
        </w:rPr>
        <w:t>……</w:t>
      </w:r>
    </w:p>
    <w:p w:rsidR="003040F7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程式碼(5%)：</w:t>
      </w:r>
    </w:p>
    <w:p w:rsidR="00D9008A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  <w:r>
        <w:rPr>
          <w:rFonts w:hint="eastAsia"/>
        </w:rPr>
        <w:t>h</w:t>
      </w:r>
      <w:r>
        <w:t>ttps://github.com/su2u4-1/Arduino/tree/main/5/</w:t>
      </w:r>
      <w:r>
        <w:rPr>
          <w:rFonts w:asciiTheme="minorEastAsia" w:hAnsiTheme="minorEastAsia"/>
          <w:color w:val="000000"/>
        </w:rPr>
        <w:t>…</w:t>
      </w:r>
      <w:r>
        <w:t>.ino</w:t>
      </w:r>
    </w:p>
    <w:p w:rsidR="00D9008A" w:rsidRPr="00D9008A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電路圖照片(5%)：</w:t>
      </w:r>
    </w:p>
    <w:p w:rsidR="00D9008A" w:rsidRPr="00D9008A" w:rsidRDefault="00D9008A" w:rsidP="00D9008A">
      <w:pPr>
        <w:pStyle w:val="a7"/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u w:val="single"/>
        </w:rPr>
      </w:pPr>
      <w:r w:rsidRPr="00D9008A">
        <w:rPr>
          <w:rFonts w:asciiTheme="minorEastAsia" w:hAnsiTheme="minorEastAsia"/>
          <w:color w:val="000000"/>
        </w:rPr>
        <w:t>……</w:t>
      </w:r>
    </w:p>
    <w:p w:rsidR="003040F7" w:rsidRDefault="003040F7"/>
    <w:p w:rsidR="003040F7" w:rsidRDefault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此電路控制如何解決生活中的問題?(10%)</w:t>
      </w:r>
    </w:p>
    <w:p w:rsidR="003040F7" w:rsidRDefault="003040F7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:rsidR="00D9008A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實體作品照(20%)</w:t>
      </w:r>
    </w:p>
    <w:p w:rsidR="00D9008A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:rsidR="00D9008A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心得反思(15%)</w:t>
      </w:r>
    </w:p>
    <w:p w:rsidR="00D9008A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:rsidR="00D9008A" w:rsidRDefault="00D9008A" w:rsidP="00D900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參考資料(5%)：</w:t>
      </w:r>
    </w:p>
    <w:p w:rsidR="00D9008A" w:rsidRDefault="00D9008A" w:rsidP="00D9008A">
      <w:pPr>
        <w:pBdr>
          <w:top w:val="nil"/>
          <w:left w:val="nil"/>
          <w:bottom w:val="nil"/>
          <w:right w:val="nil"/>
          <w:between w:val="nil"/>
        </w:pBdr>
        <w:ind w:left="480"/>
      </w:pPr>
    </w:p>
    <w:p w:rsidR="003040F7" w:rsidRDefault="00D9008A">
      <w:r>
        <w:t>☆</w:t>
      </w:r>
      <w:r>
        <w:t>工作分配表</w:t>
      </w:r>
      <w:r>
        <w:t>☆</w:t>
      </w:r>
    </w:p>
    <w:tbl>
      <w:tblPr>
        <w:tblStyle w:val="a5"/>
        <w:tblW w:w="7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"/>
        <w:gridCol w:w="1559"/>
        <w:gridCol w:w="5323"/>
      </w:tblGrid>
      <w:tr w:rsidR="003040F7">
        <w:tc>
          <w:tcPr>
            <w:tcW w:w="933" w:type="dxa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座號</w:t>
            </w:r>
          </w:p>
        </w:tc>
        <w:tc>
          <w:tcPr>
            <w:tcW w:w="1559" w:type="dxa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姓名</w:t>
            </w:r>
          </w:p>
        </w:tc>
        <w:tc>
          <w:tcPr>
            <w:tcW w:w="5324" w:type="dxa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工作內容</w:t>
            </w:r>
          </w:p>
        </w:tc>
      </w:tr>
      <w:tr w:rsidR="003040F7">
        <w:tc>
          <w:tcPr>
            <w:tcW w:w="933" w:type="dxa"/>
            <w:vAlign w:val="center"/>
          </w:tcPr>
          <w:p w:rsidR="003040F7" w:rsidRDefault="00D9008A">
            <w:pPr>
              <w:jc w:val="center"/>
            </w:pPr>
            <w:r>
              <w:t>02</w:t>
            </w:r>
          </w:p>
        </w:tc>
        <w:tc>
          <w:tcPr>
            <w:tcW w:w="1559" w:type="dxa"/>
            <w:vAlign w:val="center"/>
          </w:tcPr>
          <w:p w:rsidR="003040F7" w:rsidRPr="00D9008A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王</w:t>
            </w:r>
            <w:r>
              <w:rPr>
                <w:rFonts w:hint="eastAsia"/>
                <w:color w:val="000000"/>
              </w:rPr>
              <w:t>政軒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F7" w:rsidRDefault="00D9008A">
            <w:r>
              <w:t>專題討論、</w:t>
            </w:r>
            <w:r>
              <w:t xml:space="preserve"> </w:t>
            </w:r>
            <w:r>
              <w:rPr>
                <w:rFonts w:hint="eastAsia"/>
              </w:rPr>
              <w:t>沒來</w:t>
            </w:r>
          </w:p>
        </w:tc>
      </w:tr>
      <w:tr w:rsidR="003040F7">
        <w:tc>
          <w:tcPr>
            <w:tcW w:w="933" w:type="dxa"/>
            <w:vAlign w:val="center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</w:p>
        </w:tc>
        <w:tc>
          <w:tcPr>
            <w:tcW w:w="1559" w:type="dxa"/>
            <w:vAlign w:val="center"/>
          </w:tcPr>
          <w:p w:rsidR="003040F7" w:rsidRPr="00D9008A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張閎翔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F7" w:rsidRDefault="00D9008A">
            <w:r>
              <w:t>專題討論、報告書心得</w:t>
            </w:r>
          </w:p>
        </w:tc>
      </w:tr>
      <w:tr w:rsidR="003040F7">
        <w:tc>
          <w:tcPr>
            <w:tcW w:w="933" w:type="dxa"/>
            <w:vAlign w:val="center"/>
          </w:tcPr>
          <w:p w:rsidR="003040F7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27</w:t>
            </w:r>
          </w:p>
        </w:tc>
        <w:tc>
          <w:tcPr>
            <w:tcW w:w="1559" w:type="dxa"/>
            <w:vAlign w:val="center"/>
          </w:tcPr>
          <w:p w:rsidR="003040F7" w:rsidRPr="00D9008A" w:rsidRDefault="00D90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蘇定澤</w:t>
            </w:r>
          </w:p>
        </w:tc>
        <w:tc>
          <w:tcPr>
            <w:tcW w:w="5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F7" w:rsidRDefault="00D9008A">
            <w:r>
              <w:t>專題討論、畫設計圖、電路討論</w:t>
            </w:r>
          </w:p>
        </w:tc>
      </w:tr>
    </w:tbl>
    <w:p w:rsidR="003040F7" w:rsidRDefault="003040F7"/>
    <w:sectPr w:rsidR="003040F7">
      <w:pgSz w:w="11906" w:h="16838"/>
      <w:pgMar w:top="1440" w:right="1800" w:bottom="664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3783D"/>
    <w:multiLevelType w:val="multilevel"/>
    <w:tmpl w:val="001EC73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056043"/>
    <w:multiLevelType w:val="multilevel"/>
    <w:tmpl w:val="4502CF34"/>
    <w:lvl w:ilvl="0">
      <w:start w:val="1"/>
      <w:numFmt w:val="decimal"/>
      <w:lvlText w:val="%1."/>
      <w:lvlJc w:val="left"/>
      <w:pPr>
        <w:ind w:left="480" w:hanging="48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F7"/>
    <w:rsid w:val="003040F7"/>
    <w:rsid w:val="00CB24D6"/>
    <w:rsid w:val="00D9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C663"/>
  <w15:docId w15:val="{0E35B9AF-EF65-4F34-B94D-17A127A3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900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324</Characters>
  <Application>Microsoft Office Word</Application>
  <DocSecurity>0</DocSecurity>
  <Lines>2</Lines>
  <Paragraphs>1</Paragraphs>
  <ScaleCrop>false</ScaleCrop>
  <Company>NLHS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2024-11-14T02:32:00Z</dcterms:created>
  <dcterms:modified xsi:type="dcterms:W3CDTF">2024-11-14T03:24:00Z</dcterms:modified>
</cp:coreProperties>
</file>